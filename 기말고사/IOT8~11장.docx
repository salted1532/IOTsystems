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C368" w14:textId="77777777" w:rsidR="008B2650" w:rsidRPr="008B2650" w:rsidRDefault="008B2650" w:rsidP="008B2650">
      <w:pPr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t>✅</w:t>
      </w:r>
      <w:r w:rsidRPr="008B2650">
        <w:rPr>
          <w:b/>
          <w:bCs/>
        </w:rPr>
        <w:t xml:space="preserve"> 8.1주차: 센서 사용법 기초</w:t>
      </w:r>
    </w:p>
    <w:p w14:paraId="24B03DC8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1. 버저 (Buzzer)</w:t>
      </w:r>
    </w:p>
    <w:p w14:paraId="183EE2B2" w14:textId="77777777" w:rsidR="008B2650" w:rsidRPr="008B2650" w:rsidRDefault="008B2650" w:rsidP="008B2650">
      <w:pPr>
        <w:numPr>
          <w:ilvl w:val="0"/>
          <w:numId w:val="1"/>
        </w:numPr>
      </w:pPr>
      <w:r w:rsidRPr="008B2650">
        <w:t>디지털 출력으로 단순 소리 생성</w:t>
      </w:r>
    </w:p>
    <w:p w14:paraId="3F8B939E" w14:textId="77777777" w:rsidR="008B2650" w:rsidRPr="008B2650" w:rsidRDefault="008B2650" w:rsidP="008B2650">
      <w:pPr>
        <w:numPr>
          <w:ilvl w:val="0"/>
          <w:numId w:val="1"/>
        </w:numPr>
      </w:pPr>
      <w:r w:rsidRPr="008B2650">
        <w:rPr>
          <w:b/>
          <w:bCs/>
        </w:rPr>
        <w:t>tone() 함수</w:t>
      </w:r>
      <w:r w:rsidRPr="008B2650">
        <w:t xml:space="preserve"> 사용 → 주파수 기반 소리 출력</w:t>
      </w:r>
    </w:p>
    <w:p w14:paraId="68AADCC7" w14:textId="77777777" w:rsidR="008B2650" w:rsidRPr="008B2650" w:rsidRDefault="008B2650" w:rsidP="008B2650">
      <w:pPr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t>🎯</w:t>
      </w:r>
      <w:r w:rsidRPr="008B2650">
        <w:rPr>
          <w:b/>
          <w:bCs/>
        </w:rPr>
        <w:t xml:space="preserve"> 예제 코드</w:t>
      </w:r>
    </w:p>
    <w:p w14:paraId="7DE4A9F6" w14:textId="77777777" w:rsidR="008B2650" w:rsidRPr="008B2650" w:rsidRDefault="008B2650" w:rsidP="008B2650">
      <w:r w:rsidRPr="008B2650">
        <w:t>cpp</w:t>
      </w:r>
    </w:p>
    <w:p w14:paraId="4859433E" w14:textId="77777777" w:rsidR="008B2650" w:rsidRPr="008B2650" w:rsidRDefault="008B2650" w:rsidP="008B2650">
      <w:r w:rsidRPr="008B2650">
        <w:t>복사편집</w:t>
      </w:r>
    </w:p>
    <w:p w14:paraId="23758B8D" w14:textId="77777777" w:rsidR="008B2650" w:rsidRPr="008B2650" w:rsidRDefault="008B2650" w:rsidP="008B2650">
      <w:r w:rsidRPr="008B2650">
        <w:t>#include "pitches</w:t>
      </w:r>
      <w:proofErr w:type="gramStart"/>
      <w:r w:rsidRPr="008B2650">
        <w:t>.h</w:t>
      </w:r>
      <w:proofErr w:type="gramEnd"/>
      <w:r w:rsidRPr="008B2650">
        <w:t>"</w:t>
      </w:r>
    </w:p>
    <w:p w14:paraId="6F775485" w14:textId="77777777" w:rsidR="008B2650" w:rsidRPr="008B2650" w:rsidRDefault="008B2650" w:rsidP="008B2650"/>
    <w:p w14:paraId="4FF26A47" w14:textId="77777777" w:rsidR="008B2650" w:rsidRPr="008B2650" w:rsidRDefault="008B2650" w:rsidP="008B2650">
      <w:r w:rsidRPr="008B2650">
        <w:t xml:space="preserve">int </w:t>
      </w:r>
      <w:proofErr w:type="gramStart"/>
      <w:r w:rsidRPr="008B2650">
        <w:t>melody[</w:t>
      </w:r>
      <w:proofErr w:type="gramEnd"/>
      <w:r w:rsidRPr="008B2650">
        <w:t>] = {</w:t>
      </w:r>
    </w:p>
    <w:p w14:paraId="21E3F84B" w14:textId="77777777" w:rsidR="008B2650" w:rsidRPr="008B2650" w:rsidRDefault="008B2650" w:rsidP="008B2650">
      <w:r w:rsidRPr="008B2650">
        <w:t xml:space="preserve">  NOTE_C4, NOTE_D4, NOTE_E4, NOTE_F4,</w:t>
      </w:r>
    </w:p>
    <w:p w14:paraId="41B90833" w14:textId="77777777" w:rsidR="008B2650" w:rsidRPr="008B2650" w:rsidRDefault="008B2650" w:rsidP="008B2650">
      <w:r w:rsidRPr="008B2650">
        <w:t xml:space="preserve">  NOTE_G4, NOTE_A4, NOTE_B4, NOTE_C5</w:t>
      </w:r>
    </w:p>
    <w:p w14:paraId="727C53C8" w14:textId="77777777" w:rsidR="008B2650" w:rsidRPr="008B2650" w:rsidRDefault="008B2650" w:rsidP="008B2650">
      <w:r w:rsidRPr="008B2650">
        <w:t>};</w:t>
      </w:r>
    </w:p>
    <w:p w14:paraId="26A715E5" w14:textId="77777777" w:rsidR="008B2650" w:rsidRPr="008B2650" w:rsidRDefault="008B2650" w:rsidP="008B2650">
      <w:r w:rsidRPr="008B2650">
        <w:t xml:space="preserve">int </w:t>
      </w:r>
      <w:proofErr w:type="gramStart"/>
      <w:r w:rsidRPr="008B2650">
        <w:t>durations[</w:t>
      </w:r>
      <w:proofErr w:type="gramEnd"/>
      <w:r w:rsidRPr="008B2650">
        <w:t>] = {8, 8, 6, 6, 4, 4, 4, 4</w:t>
      </w:r>
      <w:proofErr w:type="gramStart"/>
      <w:r w:rsidRPr="008B2650">
        <w:t>};</w:t>
      </w:r>
      <w:proofErr w:type="gramEnd"/>
    </w:p>
    <w:p w14:paraId="72FFBDF1" w14:textId="77777777" w:rsidR="008B2650" w:rsidRPr="008B2650" w:rsidRDefault="008B2650" w:rsidP="008B2650"/>
    <w:p w14:paraId="5826B8E4" w14:textId="77777777" w:rsidR="008B2650" w:rsidRPr="008B2650" w:rsidRDefault="008B2650" w:rsidP="008B2650">
      <w:r w:rsidRPr="008B2650">
        <w:t xml:space="preserve">void </w:t>
      </w:r>
      <w:proofErr w:type="gramStart"/>
      <w:r w:rsidRPr="008B2650">
        <w:t>setup(</w:t>
      </w:r>
      <w:proofErr w:type="gramEnd"/>
      <w:r w:rsidRPr="008B2650">
        <w:t>) {</w:t>
      </w:r>
    </w:p>
    <w:p w14:paraId="608FE3DC" w14:textId="77777777" w:rsidR="008B2650" w:rsidRPr="008B2650" w:rsidRDefault="008B2650" w:rsidP="008B2650">
      <w:r w:rsidRPr="008B2650">
        <w:t xml:space="preserve">  for (int i = 0; i &lt; 8; i+</w:t>
      </w:r>
      <w:proofErr w:type="gramStart"/>
      <w:r w:rsidRPr="008B2650">
        <w:t>+) {</w:t>
      </w:r>
      <w:proofErr w:type="gramEnd"/>
    </w:p>
    <w:p w14:paraId="0B255162" w14:textId="77777777" w:rsidR="008B2650" w:rsidRPr="008B2650" w:rsidRDefault="008B2650" w:rsidP="008B2650">
      <w:r w:rsidRPr="008B2650">
        <w:t xml:space="preserve">    int duration = 1000 / durations[i</w:t>
      </w:r>
      <w:proofErr w:type="gramStart"/>
      <w:r w:rsidRPr="008B2650">
        <w:t>];</w:t>
      </w:r>
      <w:proofErr w:type="gramEnd"/>
    </w:p>
    <w:p w14:paraId="31AFC3A4" w14:textId="77777777" w:rsidR="008B2650" w:rsidRPr="008B2650" w:rsidRDefault="008B2650" w:rsidP="008B2650">
      <w:r w:rsidRPr="008B2650">
        <w:t xml:space="preserve">    </w:t>
      </w:r>
      <w:proofErr w:type="gramStart"/>
      <w:r w:rsidRPr="008B2650">
        <w:t>tone(</w:t>
      </w:r>
      <w:proofErr w:type="gramEnd"/>
      <w:r w:rsidRPr="008B2650">
        <w:t>2, melody[i], duration</w:t>
      </w:r>
      <w:proofErr w:type="gramStart"/>
      <w:r w:rsidRPr="008B2650">
        <w:t>);</w:t>
      </w:r>
      <w:proofErr w:type="gramEnd"/>
    </w:p>
    <w:p w14:paraId="3EF13668" w14:textId="77777777" w:rsidR="008B2650" w:rsidRPr="008B2650" w:rsidRDefault="008B2650" w:rsidP="008B2650">
      <w:r w:rsidRPr="008B2650">
        <w:t xml:space="preserve">    </w:t>
      </w:r>
      <w:proofErr w:type="gramStart"/>
      <w:r w:rsidRPr="008B2650">
        <w:t>delay(</w:t>
      </w:r>
      <w:proofErr w:type="gramEnd"/>
      <w:r w:rsidRPr="008B2650">
        <w:t>duration + 30</w:t>
      </w:r>
      <w:proofErr w:type="gramStart"/>
      <w:r w:rsidRPr="008B2650">
        <w:t>);</w:t>
      </w:r>
      <w:proofErr w:type="gramEnd"/>
    </w:p>
    <w:p w14:paraId="46C106BA" w14:textId="77777777" w:rsidR="008B2650" w:rsidRPr="008B2650" w:rsidRDefault="008B2650" w:rsidP="008B2650">
      <w:r w:rsidRPr="008B2650">
        <w:t xml:space="preserve">  }</w:t>
      </w:r>
    </w:p>
    <w:p w14:paraId="762BEA54" w14:textId="77777777" w:rsidR="008B2650" w:rsidRPr="008B2650" w:rsidRDefault="008B2650" w:rsidP="008B2650">
      <w:r w:rsidRPr="008B2650">
        <w:t>}</w:t>
      </w:r>
    </w:p>
    <w:p w14:paraId="0DC993C7" w14:textId="77777777" w:rsidR="008B2650" w:rsidRPr="008B2650" w:rsidRDefault="008B2650" w:rsidP="008B2650">
      <w:r w:rsidRPr="008B2650">
        <w:t xml:space="preserve">void </w:t>
      </w:r>
      <w:proofErr w:type="gramStart"/>
      <w:r w:rsidRPr="008B2650">
        <w:t>loop(</w:t>
      </w:r>
      <w:proofErr w:type="gramEnd"/>
      <w:r w:rsidRPr="008B2650">
        <w:t>) {}</w:t>
      </w:r>
    </w:p>
    <w:p w14:paraId="2882ED97" w14:textId="72DF25FD" w:rsidR="008B2650" w:rsidRDefault="008B2650">
      <w:pPr>
        <w:widowControl/>
        <w:wordWrap/>
        <w:autoSpaceDE/>
        <w:autoSpaceDN/>
      </w:pPr>
      <w:r>
        <w:br w:type="page"/>
      </w:r>
    </w:p>
    <w:p w14:paraId="6714ED71" w14:textId="77777777" w:rsidR="008B2650" w:rsidRPr="008B2650" w:rsidRDefault="008B2650" w:rsidP="008B2650">
      <w:pPr>
        <w:widowControl/>
        <w:wordWrap/>
        <w:autoSpaceDE/>
        <w:autoSpaceDN/>
        <w:rPr>
          <w:b/>
          <w:bCs/>
        </w:rPr>
      </w:pPr>
      <w:r w:rsidRPr="008B2650">
        <w:rPr>
          <w:b/>
          <w:bCs/>
        </w:rPr>
        <w:lastRenderedPageBreak/>
        <w:t>2. 모션 감지 센서 (PIR)</w:t>
      </w:r>
    </w:p>
    <w:p w14:paraId="28E5E809" w14:textId="77777777" w:rsidR="008B2650" w:rsidRPr="008B2650" w:rsidRDefault="008B2650" w:rsidP="008B2650">
      <w:pPr>
        <w:widowControl/>
        <w:numPr>
          <w:ilvl w:val="0"/>
          <w:numId w:val="5"/>
        </w:numPr>
        <w:wordWrap/>
        <w:autoSpaceDE/>
        <w:autoSpaceDN/>
      </w:pPr>
      <w:r w:rsidRPr="008B2650">
        <w:t>움직임 감지 시 HIGH 출력</w:t>
      </w:r>
    </w:p>
    <w:p w14:paraId="17036EE6" w14:textId="77777777" w:rsidR="008B2650" w:rsidRPr="008B2650" w:rsidRDefault="008B2650" w:rsidP="008B2650">
      <w:pPr>
        <w:widowControl/>
        <w:numPr>
          <w:ilvl w:val="0"/>
          <w:numId w:val="5"/>
        </w:numPr>
        <w:wordWrap/>
        <w:autoSpaceDE/>
        <w:autoSpaceDN/>
      </w:pPr>
      <w:r w:rsidRPr="008B2650">
        <w:t>디지털 입력 사용</w:t>
      </w:r>
    </w:p>
    <w:p w14:paraId="79C227EC" w14:textId="77777777" w:rsidR="008B2650" w:rsidRPr="008B2650" w:rsidRDefault="008B2650" w:rsidP="008B2650">
      <w:pPr>
        <w:widowControl/>
        <w:wordWrap/>
        <w:autoSpaceDE/>
        <w:autoSpaceDN/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t>🎯</w:t>
      </w:r>
      <w:r w:rsidRPr="008B2650">
        <w:rPr>
          <w:b/>
          <w:bCs/>
        </w:rPr>
        <w:t xml:space="preserve"> 예제 코드</w:t>
      </w:r>
    </w:p>
    <w:p w14:paraId="288275AF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cpp</w:t>
      </w:r>
    </w:p>
    <w:p w14:paraId="2FE9723F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복사편집</w:t>
      </w:r>
    </w:p>
    <w:p w14:paraId="29D0B327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int ledPin = </w:t>
      </w:r>
      <w:proofErr w:type="gramStart"/>
      <w:r w:rsidRPr="008B2650">
        <w:t>13;</w:t>
      </w:r>
      <w:proofErr w:type="gramEnd"/>
    </w:p>
    <w:p w14:paraId="4675B7F5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int pirPin = </w:t>
      </w:r>
      <w:proofErr w:type="gramStart"/>
      <w:r w:rsidRPr="008B2650">
        <w:t>2;</w:t>
      </w:r>
      <w:proofErr w:type="gramEnd"/>
    </w:p>
    <w:p w14:paraId="2D1F1536" w14:textId="77777777" w:rsidR="008B2650" w:rsidRPr="008B2650" w:rsidRDefault="008B2650" w:rsidP="008B2650">
      <w:pPr>
        <w:widowControl/>
        <w:wordWrap/>
        <w:autoSpaceDE/>
        <w:autoSpaceDN/>
      </w:pPr>
    </w:p>
    <w:p w14:paraId="1C7D7EFA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void </w:t>
      </w:r>
      <w:proofErr w:type="gramStart"/>
      <w:r w:rsidRPr="008B2650">
        <w:t>setup(</w:t>
      </w:r>
      <w:proofErr w:type="gramEnd"/>
      <w:r w:rsidRPr="008B2650">
        <w:t>) {</w:t>
      </w:r>
    </w:p>
    <w:p w14:paraId="157D05CE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pinMode(</w:t>
      </w:r>
      <w:proofErr w:type="gramEnd"/>
      <w:r w:rsidRPr="008B2650">
        <w:t>ledPin, OUTPUT</w:t>
      </w:r>
      <w:proofErr w:type="gramStart"/>
      <w:r w:rsidRPr="008B2650">
        <w:t>);</w:t>
      </w:r>
      <w:proofErr w:type="gramEnd"/>
    </w:p>
    <w:p w14:paraId="78546029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pinMode(</w:t>
      </w:r>
      <w:proofErr w:type="gramEnd"/>
      <w:r w:rsidRPr="008B2650">
        <w:t>pirPin, INPUT</w:t>
      </w:r>
      <w:proofErr w:type="gramStart"/>
      <w:r w:rsidRPr="008B2650">
        <w:t>);</w:t>
      </w:r>
      <w:proofErr w:type="gramEnd"/>
    </w:p>
    <w:p w14:paraId="57FA0B2A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}</w:t>
      </w:r>
    </w:p>
    <w:p w14:paraId="2E8B3748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void </w:t>
      </w:r>
      <w:proofErr w:type="gramStart"/>
      <w:r w:rsidRPr="008B2650">
        <w:t>loop(</w:t>
      </w:r>
      <w:proofErr w:type="gramEnd"/>
      <w:r w:rsidRPr="008B2650">
        <w:t>) {</w:t>
      </w:r>
    </w:p>
    <w:p w14:paraId="2DD483A6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int motion = digitalRead(pirPin</w:t>
      </w:r>
      <w:proofErr w:type="gramStart"/>
      <w:r w:rsidRPr="008B2650">
        <w:t>);</w:t>
      </w:r>
      <w:proofErr w:type="gramEnd"/>
    </w:p>
    <w:p w14:paraId="4CCB3D83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digitalWrite(</w:t>
      </w:r>
      <w:proofErr w:type="gramEnd"/>
      <w:r w:rsidRPr="008B2650">
        <w:t>ledPin, motion</w:t>
      </w:r>
      <w:proofErr w:type="gramStart"/>
      <w:r w:rsidRPr="008B2650">
        <w:t>);</w:t>
      </w:r>
      <w:proofErr w:type="gramEnd"/>
    </w:p>
    <w:p w14:paraId="2C03AC00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delay(</w:t>
      </w:r>
      <w:proofErr w:type="gramEnd"/>
      <w:r w:rsidRPr="008B2650">
        <w:t>10</w:t>
      </w:r>
      <w:proofErr w:type="gramStart"/>
      <w:r w:rsidRPr="008B2650">
        <w:t>);</w:t>
      </w:r>
      <w:proofErr w:type="gramEnd"/>
    </w:p>
    <w:p w14:paraId="23EA3493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}</w:t>
      </w:r>
    </w:p>
    <w:p w14:paraId="766B7160" w14:textId="12E973AD" w:rsidR="008B2650" w:rsidRPr="008B2650" w:rsidRDefault="008B265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67B063B" w14:textId="519B4D05" w:rsidR="008B2650" w:rsidRPr="008B2650" w:rsidRDefault="008B2650" w:rsidP="008B2650">
      <w:pPr>
        <w:widowControl/>
        <w:wordWrap/>
        <w:autoSpaceDE/>
        <w:autoSpaceDN/>
        <w:rPr>
          <w:b/>
          <w:bCs/>
        </w:rPr>
      </w:pPr>
      <w:r w:rsidRPr="008B2650">
        <w:rPr>
          <w:b/>
          <w:bCs/>
        </w:rPr>
        <w:lastRenderedPageBreak/>
        <w:t>3. 초음파 센서 (HC-SR04)</w:t>
      </w:r>
    </w:p>
    <w:p w14:paraId="38AAC6D9" w14:textId="77777777" w:rsidR="008B2650" w:rsidRPr="008B2650" w:rsidRDefault="008B2650" w:rsidP="008B2650">
      <w:pPr>
        <w:widowControl/>
        <w:numPr>
          <w:ilvl w:val="0"/>
          <w:numId w:val="6"/>
        </w:numPr>
        <w:wordWrap/>
        <w:autoSpaceDE/>
        <w:autoSpaceDN/>
      </w:pPr>
      <w:r w:rsidRPr="008B2650">
        <w:t xml:space="preserve">거리 측정: Trig → 초음파 </w:t>
      </w:r>
      <w:proofErr w:type="gramStart"/>
      <w:r w:rsidRPr="008B2650">
        <w:t>발신 /</w:t>
      </w:r>
      <w:proofErr w:type="gramEnd"/>
      <w:r w:rsidRPr="008B2650">
        <w:t xml:space="preserve"> Echo → 수신</w:t>
      </w:r>
    </w:p>
    <w:p w14:paraId="0A9B3C44" w14:textId="77777777" w:rsidR="008B2650" w:rsidRPr="008B2650" w:rsidRDefault="008B2650" w:rsidP="008B2650">
      <w:pPr>
        <w:widowControl/>
        <w:numPr>
          <w:ilvl w:val="0"/>
          <w:numId w:val="6"/>
        </w:numPr>
        <w:wordWrap/>
        <w:autoSpaceDE/>
        <w:autoSpaceDN/>
      </w:pPr>
      <w:r w:rsidRPr="008B2650">
        <w:t xml:space="preserve">거리(cm) = </w:t>
      </w:r>
      <w:proofErr w:type="gramStart"/>
      <w:r w:rsidRPr="008B2650">
        <w:t>시간 /</w:t>
      </w:r>
      <w:proofErr w:type="gramEnd"/>
      <w:r w:rsidRPr="008B2650">
        <w:t xml:space="preserve"> </w:t>
      </w:r>
      <w:proofErr w:type="gramStart"/>
      <w:r w:rsidRPr="008B2650">
        <w:t>29 /</w:t>
      </w:r>
      <w:proofErr w:type="gramEnd"/>
      <w:r w:rsidRPr="008B2650">
        <w:t xml:space="preserve"> 2</w:t>
      </w:r>
    </w:p>
    <w:p w14:paraId="0063B07C" w14:textId="77777777" w:rsidR="008B2650" w:rsidRPr="008B2650" w:rsidRDefault="008B2650" w:rsidP="008B2650">
      <w:pPr>
        <w:widowControl/>
        <w:wordWrap/>
        <w:autoSpaceDE/>
        <w:autoSpaceDN/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t>🎯</w:t>
      </w:r>
      <w:r w:rsidRPr="008B2650">
        <w:rPr>
          <w:b/>
          <w:bCs/>
        </w:rPr>
        <w:t xml:space="preserve"> 예제 코드</w:t>
      </w:r>
    </w:p>
    <w:p w14:paraId="0B7625DE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cpp</w:t>
      </w:r>
    </w:p>
    <w:p w14:paraId="4E977E8E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복사편집</w:t>
      </w:r>
    </w:p>
    <w:p w14:paraId="24DEEBB0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void </w:t>
      </w:r>
      <w:proofErr w:type="gramStart"/>
      <w:r w:rsidRPr="008B2650">
        <w:t>setup(</w:t>
      </w:r>
      <w:proofErr w:type="gramEnd"/>
      <w:r w:rsidRPr="008B2650">
        <w:t>) {</w:t>
      </w:r>
    </w:p>
    <w:p w14:paraId="17048EE4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Serial.begin(9600</w:t>
      </w:r>
      <w:proofErr w:type="gramStart"/>
      <w:r w:rsidRPr="008B2650">
        <w:t>);</w:t>
      </w:r>
      <w:proofErr w:type="gramEnd"/>
    </w:p>
    <w:p w14:paraId="24EA6D0A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pinMode(</w:t>
      </w:r>
      <w:proofErr w:type="gramEnd"/>
      <w:r w:rsidRPr="008B2650">
        <w:t>2, OUTPUT); // Trig</w:t>
      </w:r>
    </w:p>
    <w:p w14:paraId="5065D28D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pinMode(</w:t>
      </w:r>
      <w:proofErr w:type="gramEnd"/>
      <w:r w:rsidRPr="008B2650">
        <w:t>3, INPUT</w:t>
      </w:r>
      <w:proofErr w:type="gramStart"/>
      <w:r w:rsidRPr="008B2650">
        <w:t>);  /</w:t>
      </w:r>
      <w:proofErr w:type="gramEnd"/>
      <w:r w:rsidRPr="008B2650">
        <w:t>/ Echo</w:t>
      </w:r>
    </w:p>
    <w:p w14:paraId="6D4B54B8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}</w:t>
      </w:r>
    </w:p>
    <w:p w14:paraId="7DFE0D74" w14:textId="77777777" w:rsidR="008B2650" w:rsidRPr="008B2650" w:rsidRDefault="008B2650" w:rsidP="008B2650">
      <w:pPr>
        <w:widowControl/>
        <w:wordWrap/>
        <w:autoSpaceDE/>
        <w:autoSpaceDN/>
      </w:pPr>
    </w:p>
    <w:p w14:paraId="165709AA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void </w:t>
      </w:r>
      <w:proofErr w:type="gramStart"/>
      <w:r w:rsidRPr="008B2650">
        <w:t>loop(</w:t>
      </w:r>
      <w:proofErr w:type="gramEnd"/>
      <w:r w:rsidRPr="008B2650">
        <w:t>) {</w:t>
      </w:r>
    </w:p>
    <w:p w14:paraId="241A6F3D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digitalWrite(</w:t>
      </w:r>
      <w:proofErr w:type="gramEnd"/>
      <w:r w:rsidRPr="008B2650">
        <w:t xml:space="preserve">2, HIGH); </w:t>
      </w:r>
      <w:proofErr w:type="gramStart"/>
      <w:r w:rsidRPr="008B2650">
        <w:t>delayMicroseconds(</w:t>
      </w:r>
      <w:proofErr w:type="gramEnd"/>
      <w:r w:rsidRPr="008B2650">
        <w:t xml:space="preserve">10); </w:t>
      </w:r>
      <w:proofErr w:type="gramStart"/>
      <w:r w:rsidRPr="008B2650">
        <w:t>digitalWrite(</w:t>
      </w:r>
      <w:proofErr w:type="gramEnd"/>
      <w:r w:rsidRPr="008B2650">
        <w:t>2, LOW</w:t>
      </w:r>
      <w:proofErr w:type="gramStart"/>
      <w:r w:rsidRPr="008B2650">
        <w:t>);</w:t>
      </w:r>
      <w:proofErr w:type="gramEnd"/>
    </w:p>
    <w:p w14:paraId="252A3EA5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int duration = </w:t>
      </w:r>
      <w:proofErr w:type="gramStart"/>
      <w:r w:rsidRPr="008B2650">
        <w:t>pulseIn(</w:t>
      </w:r>
      <w:proofErr w:type="gramEnd"/>
      <w:r w:rsidRPr="008B2650">
        <w:t>3, HIGH</w:t>
      </w:r>
      <w:proofErr w:type="gramStart"/>
      <w:r w:rsidRPr="008B2650">
        <w:t>);</w:t>
      </w:r>
      <w:proofErr w:type="gramEnd"/>
    </w:p>
    <w:p w14:paraId="60B1FE5B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int cm = duration / 29 / </w:t>
      </w:r>
      <w:proofErr w:type="gramStart"/>
      <w:r w:rsidRPr="008B2650">
        <w:t>2;</w:t>
      </w:r>
      <w:proofErr w:type="gramEnd"/>
    </w:p>
    <w:p w14:paraId="2777CEAA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Serial.print(cm); Serial.println("cm"</w:t>
      </w:r>
      <w:proofErr w:type="gramStart"/>
      <w:r w:rsidRPr="008B2650">
        <w:t>);</w:t>
      </w:r>
      <w:proofErr w:type="gramEnd"/>
    </w:p>
    <w:p w14:paraId="3A400EEC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delay(</w:t>
      </w:r>
      <w:proofErr w:type="gramEnd"/>
      <w:r w:rsidRPr="008B2650">
        <w:t>300</w:t>
      </w:r>
      <w:proofErr w:type="gramStart"/>
      <w:r w:rsidRPr="008B2650">
        <w:t>);</w:t>
      </w:r>
      <w:proofErr w:type="gramEnd"/>
    </w:p>
    <w:p w14:paraId="4689524B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}</w:t>
      </w:r>
    </w:p>
    <w:p w14:paraId="36FF0B33" w14:textId="715D7F9D" w:rsidR="008B2650" w:rsidRDefault="008B265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C3F05AF" w14:textId="77777777" w:rsidR="008B2650" w:rsidRPr="008B2650" w:rsidRDefault="008B2650" w:rsidP="008B2650">
      <w:pPr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lastRenderedPageBreak/>
        <w:t>✅</w:t>
      </w:r>
      <w:r w:rsidRPr="008B2650">
        <w:rPr>
          <w:b/>
          <w:bCs/>
        </w:rPr>
        <w:t xml:space="preserve"> 9주차: 아두이노 통신 기초</w:t>
      </w:r>
    </w:p>
    <w:p w14:paraId="38C9BCED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통신 개념</w:t>
      </w:r>
    </w:p>
    <w:p w14:paraId="2E61AC56" w14:textId="77777777" w:rsidR="008B2650" w:rsidRPr="008B2650" w:rsidRDefault="008B2650" w:rsidP="008B2650">
      <w:pPr>
        <w:numPr>
          <w:ilvl w:val="0"/>
          <w:numId w:val="2"/>
        </w:numPr>
      </w:pPr>
      <w:r w:rsidRPr="008B2650">
        <w:rPr>
          <w:b/>
          <w:bCs/>
        </w:rPr>
        <w:t>Parallel vs Serial 통신</w:t>
      </w:r>
    </w:p>
    <w:p w14:paraId="741D29B8" w14:textId="77777777" w:rsidR="008B2650" w:rsidRPr="008B2650" w:rsidRDefault="008B2650" w:rsidP="008B2650">
      <w:pPr>
        <w:numPr>
          <w:ilvl w:val="1"/>
          <w:numId w:val="2"/>
        </w:numPr>
      </w:pPr>
      <w:r w:rsidRPr="008B2650">
        <w:t>Parallel: 여러 라인을 동시에 사용 (고속, 복잡)</w:t>
      </w:r>
    </w:p>
    <w:p w14:paraId="1DD666D1" w14:textId="77777777" w:rsidR="008B2650" w:rsidRPr="008B2650" w:rsidRDefault="008B2650" w:rsidP="008B2650">
      <w:pPr>
        <w:numPr>
          <w:ilvl w:val="1"/>
          <w:numId w:val="2"/>
        </w:numPr>
      </w:pPr>
      <w:r w:rsidRPr="008B2650">
        <w:t>Serial: 한 라인에 순차적으로 전송 (저속, 간단)</w:t>
      </w:r>
    </w:p>
    <w:p w14:paraId="453313DA" w14:textId="77777777" w:rsidR="008B2650" w:rsidRPr="008B2650" w:rsidRDefault="008B2650" w:rsidP="008B2650">
      <w:pPr>
        <w:numPr>
          <w:ilvl w:val="0"/>
          <w:numId w:val="2"/>
        </w:numPr>
      </w:pPr>
      <w:r w:rsidRPr="008B2650">
        <w:rPr>
          <w:b/>
          <w:bCs/>
        </w:rPr>
        <w:t>동기식(Synchronous) vs 비동기식(Asynchronous)</w:t>
      </w:r>
    </w:p>
    <w:p w14:paraId="538D6750" w14:textId="77777777" w:rsidR="008B2650" w:rsidRPr="008B2650" w:rsidRDefault="008B2650" w:rsidP="008B2650">
      <w:pPr>
        <w:numPr>
          <w:ilvl w:val="1"/>
          <w:numId w:val="2"/>
        </w:numPr>
      </w:pPr>
      <w:r w:rsidRPr="008B2650">
        <w:t>동기식: Clock 사용 (I2C, SPI 등)</w:t>
      </w:r>
    </w:p>
    <w:p w14:paraId="72C14F16" w14:textId="77777777" w:rsidR="008B2650" w:rsidRPr="008B2650" w:rsidRDefault="008B2650" w:rsidP="008B2650">
      <w:pPr>
        <w:numPr>
          <w:ilvl w:val="1"/>
          <w:numId w:val="2"/>
        </w:numPr>
      </w:pPr>
      <w:r w:rsidRPr="008B2650">
        <w:t>비동기식: Clock 없이 데이터 전송 (UART/Serial 통신)</w:t>
      </w:r>
    </w:p>
    <w:p w14:paraId="7D03F5D3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아두이노 기본 통신 방식</w:t>
      </w:r>
    </w:p>
    <w:p w14:paraId="1BFAA327" w14:textId="77777777" w:rsidR="008B2650" w:rsidRPr="008B2650" w:rsidRDefault="008B2650" w:rsidP="008B2650">
      <w:pPr>
        <w:numPr>
          <w:ilvl w:val="0"/>
          <w:numId w:val="3"/>
        </w:numPr>
      </w:pPr>
      <w:r w:rsidRPr="008B2650">
        <w:t>디지털 핀 사용한 1:1 통신 가능</w:t>
      </w:r>
    </w:p>
    <w:p w14:paraId="7951E09D" w14:textId="77777777" w:rsidR="008B2650" w:rsidRPr="008B2650" w:rsidRDefault="008B2650" w:rsidP="008B2650">
      <w:pPr>
        <w:numPr>
          <w:ilvl w:val="0"/>
          <w:numId w:val="3"/>
        </w:numPr>
      </w:pPr>
      <w:r w:rsidRPr="008B2650">
        <w:t>모르스 기호 같은 간단한 시리얼 구조</w:t>
      </w:r>
    </w:p>
    <w:p w14:paraId="5522D1E2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온습도 센서 (DHT11)</w:t>
      </w:r>
    </w:p>
    <w:p w14:paraId="33DAA5D7" w14:textId="77777777" w:rsidR="008B2650" w:rsidRPr="008B2650" w:rsidRDefault="008B2650" w:rsidP="008B2650">
      <w:pPr>
        <w:numPr>
          <w:ilvl w:val="0"/>
          <w:numId w:val="4"/>
        </w:numPr>
      </w:pPr>
      <w:r w:rsidRPr="008B2650">
        <w:t>핀 구성: VCC, DATA, NC, GND</w:t>
      </w:r>
    </w:p>
    <w:p w14:paraId="661901AB" w14:textId="77777777" w:rsidR="008B2650" w:rsidRPr="008B2650" w:rsidRDefault="008B2650" w:rsidP="008B2650">
      <w:pPr>
        <w:numPr>
          <w:ilvl w:val="0"/>
          <w:numId w:val="4"/>
        </w:numPr>
      </w:pPr>
      <w:r w:rsidRPr="008B2650">
        <w:t>온도: 0</w:t>
      </w:r>
      <w:del w:id="0" w:author="Unknown">
        <w:r w:rsidRPr="008B2650">
          <w:delText>50℃ ±2℃, 습도: 20</w:delText>
        </w:r>
      </w:del>
      <w:r w:rsidRPr="008B2650">
        <w:t>90% RH ±5%</w:t>
      </w:r>
    </w:p>
    <w:p w14:paraId="6861F1C8" w14:textId="77777777" w:rsidR="008B2650" w:rsidRPr="008B2650" w:rsidRDefault="008B2650" w:rsidP="008B2650">
      <w:pPr>
        <w:numPr>
          <w:ilvl w:val="0"/>
          <w:numId w:val="4"/>
        </w:numPr>
      </w:pPr>
      <w:r w:rsidRPr="008B2650">
        <w:t>아두이노와 디지털 통신으로 주기적 전송</w:t>
      </w:r>
    </w:p>
    <w:p w14:paraId="116A7984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8B2650">
        <w:rPr>
          <w:rFonts w:ascii="Segoe UI Emoji" w:eastAsia="굴림" w:hAnsi="Segoe UI Emoji" w:cs="Segoe UI Emoji"/>
          <w:b/>
          <w:bCs/>
          <w:kern w:val="0"/>
          <w:sz w:val="24"/>
          <w14:ligatures w14:val="none"/>
        </w:rPr>
        <w:t>🎯</w:t>
      </w:r>
      <w:r w:rsidRPr="008B2650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예제 코드</w:t>
      </w:r>
    </w:p>
    <w:p w14:paraId="3CC48A94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cpp</w:t>
      </w:r>
    </w:p>
    <w:p w14:paraId="5B05307F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복사편집</w:t>
      </w:r>
    </w:p>
    <w:p w14:paraId="71226514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#include &lt;DHT11.h&gt;</w:t>
      </w:r>
    </w:p>
    <w:p w14:paraId="4F8CB483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3F5F65B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DHT11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dht(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2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6DF8E90E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111C2CA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void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setup(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 {</w:t>
      </w:r>
    </w:p>
    <w:p w14:paraId="216A66DF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Serial.begin(9600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09F9484A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3B57049B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void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loop(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 {</w:t>
      </w:r>
    </w:p>
    <w:p w14:paraId="1458759B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float temp,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humi;</w:t>
      </w:r>
      <w:proofErr w:type="gramEnd"/>
    </w:p>
    <w:p w14:paraId="20A47B73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if (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dht.read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(humi, temp) == 0) {</w:t>
      </w:r>
    </w:p>
    <w:p w14:paraId="6120B0D5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  Serial.print("Temp: "); Serial.print(temp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3E2CD536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  Serial.print(" Humi: "); Serial.println(humi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58FC5FCB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} else {</w:t>
      </w:r>
    </w:p>
    <w:p w14:paraId="64F3CD27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  Serial.println("Sensor error"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78124C46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 }</w:t>
      </w:r>
    </w:p>
    <w:p w14:paraId="710503FA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delay(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1000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6876730C" w14:textId="77777777" w:rsidR="008B2650" w:rsidRPr="008B2650" w:rsidRDefault="008B2650" w:rsidP="008B2650">
      <w:pPr>
        <w:pStyle w:val="a6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711631AF" w14:textId="77777777" w:rsidR="008B2650" w:rsidRDefault="008B2650" w:rsidP="008B2650"/>
    <w:p w14:paraId="697A4B00" w14:textId="77777777" w:rsidR="008B2650" w:rsidRPr="008B2650" w:rsidRDefault="008B2650" w:rsidP="008B2650">
      <w:pPr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t>✅</w:t>
      </w:r>
      <w:r w:rsidRPr="008B2650">
        <w:rPr>
          <w:b/>
          <w:bCs/>
        </w:rPr>
        <w:t xml:space="preserve"> 10주차: Serial(UART) 통신 상세</w:t>
      </w:r>
    </w:p>
    <w:p w14:paraId="139C2E59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Hardware Serial (UART)</w:t>
      </w:r>
    </w:p>
    <w:p w14:paraId="69AABCA9" w14:textId="77777777" w:rsidR="008B2650" w:rsidRPr="008B2650" w:rsidRDefault="008B2650" w:rsidP="008B2650">
      <w:pPr>
        <w:numPr>
          <w:ilvl w:val="0"/>
          <w:numId w:val="7"/>
        </w:numPr>
      </w:pPr>
      <w:r w:rsidRPr="008B2650">
        <w:t>비동기식 직렬 통신</w:t>
      </w:r>
    </w:p>
    <w:p w14:paraId="56147F4D" w14:textId="77777777" w:rsidR="008B2650" w:rsidRPr="008B2650" w:rsidRDefault="008B2650" w:rsidP="008B2650">
      <w:pPr>
        <w:numPr>
          <w:ilvl w:val="0"/>
          <w:numId w:val="7"/>
        </w:numPr>
      </w:pPr>
      <w:r w:rsidRPr="008B2650">
        <w:rPr>
          <w:b/>
          <w:bCs/>
        </w:rPr>
        <w:t>RX↔TX 크로스 연결</w:t>
      </w:r>
      <w:r w:rsidRPr="008B2650">
        <w:t xml:space="preserve"> 필요</w:t>
      </w:r>
    </w:p>
    <w:p w14:paraId="6B6499FE" w14:textId="77777777" w:rsidR="008B2650" w:rsidRPr="008B2650" w:rsidRDefault="008B2650" w:rsidP="008B2650">
      <w:pPr>
        <w:numPr>
          <w:ilvl w:val="0"/>
          <w:numId w:val="7"/>
        </w:numPr>
      </w:pPr>
      <w:r w:rsidRPr="008B2650">
        <w:t xml:space="preserve">클럭 불일치 문제를 해결하기 위해 </w:t>
      </w:r>
      <w:r w:rsidRPr="008B2650">
        <w:rPr>
          <w:b/>
          <w:bCs/>
        </w:rPr>
        <w:t>Start/Stop 비트</w:t>
      </w:r>
      <w:r w:rsidRPr="008B2650">
        <w:t xml:space="preserve"> 사용</w:t>
      </w:r>
    </w:p>
    <w:p w14:paraId="0D748A21" w14:textId="77777777" w:rsidR="008B2650" w:rsidRPr="008B2650" w:rsidRDefault="008B2650" w:rsidP="008B2650">
      <w:pPr>
        <w:numPr>
          <w:ilvl w:val="0"/>
          <w:numId w:val="7"/>
        </w:numPr>
      </w:pPr>
      <w:r w:rsidRPr="008B2650">
        <w:t>예: 9600 8N1 = 9600bps, 8bit, No parity, 1 stop bit</w:t>
      </w:r>
    </w:p>
    <w:p w14:paraId="4AE3DA58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Software Serial</w:t>
      </w:r>
    </w:p>
    <w:p w14:paraId="223C5150" w14:textId="77777777" w:rsidR="008B2650" w:rsidRPr="008B2650" w:rsidRDefault="008B2650" w:rsidP="008B2650">
      <w:pPr>
        <w:numPr>
          <w:ilvl w:val="0"/>
          <w:numId w:val="8"/>
        </w:numPr>
      </w:pPr>
      <w:r w:rsidRPr="008B2650">
        <w:t>기본 RX/TX 외 디지털 핀으로 시리얼 통신 구현</w:t>
      </w:r>
    </w:p>
    <w:p w14:paraId="7F0840C0" w14:textId="77777777" w:rsidR="008B2650" w:rsidRPr="008B2650" w:rsidRDefault="008B2650" w:rsidP="008B2650">
      <w:pPr>
        <w:numPr>
          <w:ilvl w:val="0"/>
          <w:numId w:val="8"/>
        </w:numPr>
      </w:pPr>
      <w:r w:rsidRPr="008B2650">
        <w:rPr>
          <w:b/>
          <w:bCs/>
        </w:rPr>
        <w:t>주의사항</w:t>
      </w:r>
      <w:r w:rsidRPr="008B2650">
        <w:t>:</w:t>
      </w:r>
    </w:p>
    <w:p w14:paraId="7AA90C05" w14:textId="77777777" w:rsidR="008B2650" w:rsidRPr="008B2650" w:rsidRDefault="008B2650" w:rsidP="008B2650">
      <w:pPr>
        <w:numPr>
          <w:ilvl w:val="1"/>
          <w:numId w:val="8"/>
        </w:numPr>
      </w:pPr>
      <w:r w:rsidRPr="008B2650">
        <w:t>일부 라이브러리와 충돌 가능성 있음</w:t>
      </w:r>
    </w:p>
    <w:p w14:paraId="423F08D6" w14:textId="77777777" w:rsidR="008B2650" w:rsidRPr="008B2650" w:rsidRDefault="008B2650" w:rsidP="008B2650">
      <w:pPr>
        <w:numPr>
          <w:ilvl w:val="1"/>
          <w:numId w:val="8"/>
        </w:numPr>
      </w:pPr>
      <w:r w:rsidRPr="008B2650">
        <w:t>RAM 사용량: 약 150~200byte</w:t>
      </w:r>
    </w:p>
    <w:p w14:paraId="0742DEAD" w14:textId="77777777" w:rsidR="008B2650" w:rsidRPr="008B2650" w:rsidRDefault="008B2650" w:rsidP="008B2650">
      <w:pPr>
        <w:numPr>
          <w:ilvl w:val="0"/>
          <w:numId w:val="8"/>
        </w:numPr>
      </w:pPr>
      <w:r w:rsidRPr="008B2650">
        <w:t>일반적으로 외부 장치와의 통신에 사용 (블루투스 등)</w:t>
      </w:r>
    </w:p>
    <w:p w14:paraId="2B6539A9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시리얼 테스트 예제</w:t>
      </w:r>
    </w:p>
    <w:p w14:paraId="6561E5AE" w14:textId="77777777" w:rsidR="008B2650" w:rsidRPr="008B2650" w:rsidRDefault="008B2650" w:rsidP="008B2650">
      <w:pPr>
        <w:numPr>
          <w:ilvl w:val="0"/>
          <w:numId w:val="9"/>
        </w:numPr>
      </w:pPr>
      <w:r w:rsidRPr="008B2650">
        <w:t>시리얼 통신으로 PC에서 LED 제어</w:t>
      </w:r>
    </w:p>
    <w:p w14:paraId="77B52384" w14:textId="77777777" w:rsidR="008B2650" w:rsidRPr="008B2650" w:rsidRDefault="008B2650" w:rsidP="008B2650">
      <w:pPr>
        <w:numPr>
          <w:ilvl w:val="0"/>
          <w:numId w:val="9"/>
        </w:numPr>
      </w:pPr>
      <w:r w:rsidRPr="008B2650">
        <w:t>Serial.available() → 입력 감지 후 LED on/off</w:t>
      </w:r>
    </w:p>
    <w:p w14:paraId="04016E7F" w14:textId="3116E8E2" w:rsidR="008B2650" w:rsidRDefault="008B2650">
      <w:pPr>
        <w:widowControl/>
        <w:wordWrap/>
        <w:autoSpaceDE/>
        <w:autoSpaceDN/>
      </w:pPr>
      <w:r>
        <w:br w:type="page"/>
      </w:r>
    </w:p>
    <w:p w14:paraId="71058A4D" w14:textId="77777777" w:rsidR="008B2650" w:rsidRPr="008B2650" w:rsidRDefault="008B2650" w:rsidP="008B2650">
      <w:pPr>
        <w:widowControl/>
        <w:wordWrap/>
        <w:autoSpaceDE/>
        <w:autoSpaceDN/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lastRenderedPageBreak/>
        <w:t>🎯</w:t>
      </w:r>
      <w:r w:rsidRPr="008B2650">
        <w:rPr>
          <w:b/>
          <w:bCs/>
        </w:rPr>
        <w:t xml:space="preserve"> 시리얼 LED 제어 예제</w:t>
      </w:r>
    </w:p>
    <w:p w14:paraId="7C979F5C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cpp</w:t>
      </w:r>
    </w:p>
    <w:p w14:paraId="5FC98222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복사편집</w:t>
      </w:r>
    </w:p>
    <w:p w14:paraId="509239FA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void </w:t>
      </w:r>
      <w:proofErr w:type="gramStart"/>
      <w:r w:rsidRPr="008B2650">
        <w:t>setup(</w:t>
      </w:r>
      <w:proofErr w:type="gramEnd"/>
      <w:r w:rsidRPr="008B2650">
        <w:t>) {</w:t>
      </w:r>
    </w:p>
    <w:p w14:paraId="14C70DAE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Serial.begin(9600</w:t>
      </w:r>
      <w:proofErr w:type="gramStart"/>
      <w:r w:rsidRPr="008B2650">
        <w:t>);</w:t>
      </w:r>
      <w:proofErr w:type="gramEnd"/>
    </w:p>
    <w:p w14:paraId="3364883B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</w:t>
      </w:r>
      <w:proofErr w:type="gramStart"/>
      <w:r w:rsidRPr="008B2650">
        <w:t>pinMode(</w:t>
      </w:r>
      <w:proofErr w:type="gramEnd"/>
      <w:r w:rsidRPr="008B2650">
        <w:t>4, OUTPUT</w:t>
      </w:r>
      <w:proofErr w:type="gramStart"/>
      <w:r w:rsidRPr="008B2650">
        <w:t>);</w:t>
      </w:r>
      <w:proofErr w:type="gramEnd"/>
    </w:p>
    <w:p w14:paraId="32CB05DE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}</w:t>
      </w:r>
    </w:p>
    <w:p w14:paraId="31ACE599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void </w:t>
      </w:r>
      <w:proofErr w:type="gramStart"/>
      <w:r w:rsidRPr="008B2650">
        <w:t>loop(</w:t>
      </w:r>
      <w:proofErr w:type="gramEnd"/>
      <w:r w:rsidRPr="008B2650">
        <w:t>) {</w:t>
      </w:r>
    </w:p>
    <w:p w14:paraId="50F0F127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if (Serial.available()) {</w:t>
      </w:r>
    </w:p>
    <w:p w14:paraId="46604573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  char c = Serial.read(</w:t>
      </w:r>
      <w:proofErr w:type="gramStart"/>
      <w:r w:rsidRPr="008B2650">
        <w:t>);</w:t>
      </w:r>
      <w:proofErr w:type="gramEnd"/>
    </w:p>
    <w:p w14:paraId="76553646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  if (c == '1</w:t>
      </w:r>
      <w:proofErr w:type="gramStart"/>
      <w:r w:rsidRPr="008B2650">
        <w:t>') {</w:t>
      </w:r>
      <w:proofErr w:type="gramEnd"/>
    </w:p>
    <w:p w14:paraId="3E10120B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    </w:t>
      </w:r>
      <w:proofErr w:type="gramStart"/>
      <w:r w:rsidRPr="008B2650">
        <w:t>digitalWrite(</w:t>
      </w:r>
      <w:proofErr w:type="gramEnd"/>
      <w:r w:rsidRPr="008B2650">
        <w:t>4</w:t>
      </w:r>
      <w:proofErr w:type="gramStart"/>
      <w:r w:rsidRPr="008B2650">
        <w:t>, !digitalRead</w:t>
      </w:r>
      <w:proofErr w:type="gramEnd"/>
      <w:r w:rsidRPr="008B2650">
        <w:t>(4)</w:t>
      </w:r>
      <w:proofErr w:type="gramStart"/>
      <w:r w:rsidRPr="008B2650">
        <w:t>);</w:t>
      </w:r>
      <w:proofErr w:type="gramEnd"/>
    </w:p>
    <w:p w14:paraId="0990F828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    Serial.println("LED TOGGLED"</w:t>
      </w:r>
      <w:proofErr w:type="gramStart"/>
      <w:r w:rsidRPr="008B2650">
        <w:t>);</w:t>
      </w:r>
      <w:proofErr w:type="gramEnd"/>
    </w:p>
    <w:p w14:paraId="198CC6F0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  }</w:t>
      </w:r>
    </w:p>
    <w:p w14:paraId="48B8A5B3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 xml:space="preserve">  }</w:t>
      </w:r>
    </w:p>
    <w:p w14:paraId="6EB9ACED" w14:textId="77777777" w:rsidR="008B2650" w:rsidRPr="008B2650" w:rsidRDefault="008B2650" w:rsidP="008B2650">
      <w:pPr>
        <w:widowControl/>
        <w:wordWrap/>
        <w:autoSpaceDE/>
        <w:autoSpaceDN/>
      </w:pPr>
      <w:r w:rsidRPr="008B2650">
        <w:t>}</w:t>
      </w:r>
    </w:p>
    <w:p w14:paraId="4EE5EAFC" w14:textId="77777777" w:rsidR="008B2650" w:rsidRDefault="008B2650">
      <w:pPr>
        <w:widowControl/>
        <w:wordWrap/>
        <w:autoSpaceDE/>
        <w:autoSpaceDN/>
      </w:pPr>
      <w:r>
        <w:br w:type="page"/>
      </w:r>
    </w:p>
    <w:p w14:paraId="2320608D" w14:textId="77777777" w:rsidR="008B2650" w:rsidRPr="008B2650" w:rsidRDefault="008B2650" w:rsidP="008B2650">
      <w:pPr>
        <w:rPr>
          <w:b/>
          <w:bCs/>
        </w:rPr>
      </w:pPr>
      <w:r w:rsidRPr="008B2650">
        <w:rPr>
          <w:rFonts w:ascii="Segoe UI Emoji" w:hAnsi="Segoe UI Emoji" w:cs="Segoe UI Emoji"/>
          <w:b/>
          <w:bCs/>
        </w:rPr>
        <w:lastRenderedPageBreak/>
        <w:t>✅</w:t>
      </w:r>
      <w:r w:rsidRPr="008B2650">
        <w:rPr>
          <w:b/>
          <w:bCs/>
        </w:rPr>
        <w:t xml:space="preserve"> 11주차: 통신 모듈 응용</w:t>
      </w:r>
    </w:p>
    <w:p w14:paraId="2C24B539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유선 통신</w:t>
      </w:r>
    </w:p>
    <w:p w14:paraId="174927CC" w14:textId="77777777" w:rsidR="008B2650" w:rsidRPr="008B2650" w:rsidRDefault="008B2650" w:rsidP="008B2650">
      <w:pPr>
        <w:numPr>
          <w:ilvl w:val="0"/>
          <w:numId w:val="10"/>
        </w:numPr>
      </w:pPr>
      <w:r w:rsidRPr="008B2650">
        <w:rPr>
          <w:b/>
          <w:bCs/>
        </w:rPr>
        <w:t>USB</w:t>
      </w:r>
      <w:r w:rsidRPr="008B2650">
        <w:t xml:space="preserve">, </w:t>
      </w:r>
      <w:r w:rsidRPr="008B2650">
        <w:rPr>
          <w:b/>
          <w:bCs/>
        </w:rPr>
        <w:t>Ethernet</w:t>
      </w:r>
    </w:p>
    <w:p w14:paraId="6C8879A6" w14:textId="77777777" w:rsidR="008B2650" w:rsidRPr="008B2650" w:rsidRDefault="008B2650" w:rsidP="008B2650">
      <w:pPr>
        <w:numPr>
          <w:ilvl w:val="1"/>
          <w:numId w:val="10"/>
        </w:numPr>
      </w:pPr>
      <w:r w:rsidRPr="008B2650">
        <w:t>안정적이며 구성 간단</w:t>
      </w:r>
    </w:p>
    <w:p w14:paraId="4AAFCC84" w14:textId="77777777" w:rsidR="008B2650" w:rsidRPr="008B2650" w:rsidRDefault="008B2650" w:rsidP="008B2650">
      <w:pPr>
        <w:numPr>
          <w:ilvl w:val="1"/>
          <w:numId w:val="10"/>
        </w:numPr>
      </w:pPr>
      <w:r w:rsidRPr="008B2650">
        <w:t>Ethernet은 TCP/IP, HTTP 서버 구현 가능</w:t>
      </w:r>
    </w:p>
    <w:p w14:paraId="5545BD7E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무선 통신 모듈</w:t>
      </w:r>
    </w:p>
    <w:p w14:paraId="6F8366EF" w14:textId="77777777" w:rsidR="008B2650" w:rsidRPr="008B2650" w:rsidRDefault="008B2650" w:rsidP="008B2650">
      <w:pPr>
        <w:numPr>
          <w:ilvl w:val="0"/>
          <w:numId w:val="11"/>
        </w:numPr>
      </w:pPr>
      <w:r w:rsidRPr="008B2650">
        <w:rPr>
          <w:b/>
          <w:bCs/>
        </w:rPr>
        <w:t>적외선(IR)</w:t>
      </w:r>
    </w:p>
    <w:p w14:paraId="1F10C8B3" w14:textId="77777777" w:rsidR="008B2650" w:rsidRPr="008B2650" w:rsidRDefault="008B2650" w:rsidP="008B2650">
      <w:pPr>
        <w:numPr>
          <w:ilvl w:val="1"/>
          <w:numId w:val="11"/>
        </w:numPr>
      </w:pPr>
      <w:r w:rsidRPr="008B2650">
        <w:t>간단한 회로, 근거리 전용, 장애물에 취약</w:t>
      </w:r>
    </w:p>
    <w:p w14:paraId="61F047D4" w14:textId="77777777" w:rsidR="008B2650" w:rsidRPr="008B2650" w:rsidRDefault="008B2650" w:rsidP="008B2650">
      <w:pPr>
        <w:numPr>
          <w:ilvl w:val="0"/>
          <w:numId w:val="11"/>
        </w:numPr>
      </w:pPr>
      <w:r w:rsidRPr="008B2650">
        <w:rPr>
          <w:b/>
          <w:bCs/>
        </w:rPr>
        <w:t>RF (ex. HC-11)</w:t>
      </w:r>
    </w:p>
    <w:p w14:paraId="5A0070D2" w14:textId="77777777" w:rsidR="008B2650" w:rsidRPr="008B2650" w:rsidRDefault="008B2650" w:rsidP="008B2650">
      <w:pPr>
        <w:numPr>
          <w:ilvl w:val="1"/>
          <w:numId w:val="11"/>
        </w:numPr>
      </w:pPr>
      <w:r w:rsidRPr="008B2650">
        <w:t xml:space="preserve">200MHz~2.4GHz, </w:t>
      </w:r>
      <w:proofErr w:type="gramStart"/>
      <w:r w:rsidRPr="008B2650">
        <w:t>N:N</w:t>
      </w:r>
      <w:proofErr w:type="gramEnd"/>
      <w:r w:rsidRPr="008B2650">
        <w:t xml:space="preserve"> 가능, 간단한 구조</w:t>
      </w:r>
    </w:p>
    <w:p w14:paraId="5DF51C34" w14:textId="77777777" w:rsidR="008B2650" w:rsidRPr="008B2650" w:rsidRDefault="008B2650" w:rsidP="008B2650">
      <w:pPr>
        <w:numPr>
          <w:ilvl w:val="0"/>
          <w:numId w:val="11"/>
        </w:numPr>
      </w:pPr>
      <w:r w:rsidRPr="008B2650">
        <w:rPr>
          <w:b/>
          <w:bCs/>
        </w:rPr>
        <w:t>ZigBee</w:t>
      </w:r>
    </w:p>
    <w:p w14:paraId="1F47D0A8" w14:textId="77777777" w:rsidR="008B2650" w:rsidRPr="008B2650" w:rsidRDefault="008B2650" w:rsidP="008B2650">
      <w:pPr>
        <w:numPr>
          <w:ilvl w:val="1"/>
          <w:numId w:val="11"/>
        </w:numPr>
      </w:pPr>
      <w:r w:rsidRPr="008B2650">
        <w:t>고속 Mesh 네트워크 구성 가능, 난이도 높음</w:t>
      </w:r>
    </w:p>
    <w:p w14:paraId="211C87BD" w14:textId="77777777" w:rsidR="008B2650" w:rsidRPr="008B2650" w:rsidRDefault="008B2650" w:rsidP="008B2650">
      <w:pPr>
        <w:numPr>
          <w:ilvl w:val="0"/>
          <w:numId w:val="11"/>
        </w:numPr>
      </w:pPr>
      <w:r w:rsidRPr="008B2650">
        <w:rPr>
          <w:b/>
          <w:bCs/>
        </w:rPr>
        <w:t>LoRa</w:t>
      </w:r>
    </w:p>
    <w:p w14:paraId="5E9014CE" w14:textId="77777777" w:rsidR="008B2650" w:rsidRPr="008B2650" w:rsidRDefault="008B2650" w:rsidP="008B2650">
      <w:pPr>
        <w:numPr>
          <w:ilvl w:val="1"/>
          <w:numId w:val="11"/>
        </w:numPr>
      </w:pPr>
      <w:r w:rsidRPr="008B2650">
        <w:t>장거리(10~20km), 저전력 통신 가능</w:t>
      </w:r>
    </w:p>
    <w:p w14:paraId="587B170C" w14:textId="77777777" w:rsidR="008B2650" w:rsidRPr="008B2650" w:rsidRDefault="008B2650" w:rsidP="008B2650">
      <w:pPr>
        <w:numPr>
          <w:ilvl w:val="0"/>
          <w:numId w:val="11"/>
        </w:numPr>
      </w:pPr>
      <w:r w:rsidRPr="008B2650">
        <w:rPr>
          <w:b/>
          <w:bCs/>
        </w:rPr>
        <w:t>Bluetooth (HC-06)</w:t>
      </w:r>
    </w:p>
    <w:p w14:paraId="05301D00" w14:textId="77777777" w:rsidR="008B2650" w:rsidRPr="008B2650" w:rsidRDefault="008B2650" w:rsidP="008B2650">
      <w:pPr>
        <w:numPr>
          <w:ilvl w:val="1"/>
          <w:numId w:val="11"/>
        </w:numPr>
      </w:pPr>
      <w:r w:rsidRPr="008B2650">
        <w:t>Classic BT (2.0), 모바일 연동 최적</w:t>
      </w:r>
    </w:p>
    <w:p w14:paraId="21D54339" w14:textId="77777777" w:rsidR="008B2650" w:rsidRPr="008B2650" w:rsidRDefault="008B2650" w:rsidP="008B2650">
      <w:pPr>
        <w:numPr>
          <w:ilvl w:val="1"/>
          <w:numId w:val="11"/>
        </w:numPr>
      </w:pPr>
      <w:r w:rsidRPr="008B2650">
        <w:t>SoftwareSerial 사용, AT 명령어로 설정 가능</w:t>
      </w:r>
    </w:p>
    <w:p w14:paraId="0D809A5B" w14:textId="77777777" w:rsidR="008B2650" w:rsidRPr="008B2650" w:rsidRDefault="008B2650" w:rsidP="008B2650">
      <w:pPr>
        <w:numPr>
          <w:ilvl w:val="0"/>
          <w:numId w:val="11"/>
        </w:numPr>
      </w:pPr>
      <w:r w:rsidRPr="008B2650">
        <w:rPr>
          <w:b/>
          <w:bCs/>
        </w:rPr>
        <w:t>Wi-Fi (ESP8266 등)</w:t>
      </w:r>
    </w:p>
    <w:p w14:paraId="19AE54D3" w14:textId="77777777" w:rsidR="008B2650" w:rsidRPr="008B2650" w:rsidRDefault="008B2650" w:rsidP="008B2650">
      <w:pPr>
        <w:numPr>
          <w:ilvl w:val="1"/>
          <w:numId w:val="11"/>
        </w:numPr>
      </w:pPr>
      <w:r w:rsidRPr="008B2650">
        <w:t>AP/Client 모두 가능, 인터넷 연결 지원</w:t>
      </w:r>
    </w:p>
    <w:p w14:paraId="4FF8EC3B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블루투스 채팅 예제</w:t>
      </w:r>
    </w:p>
    <w:p w14:paraId="1B8B7B83" w14:textId="77777777" w:rsidR="008B2650" w:rsidRPr="008B2650" w:rsidRDefault="008B2650" w:rsidP="008B2650">
      <w:pPr>
        <w:numPr>
          <w:ilvl w:val="0"/>
          <w:numId w:val="12"/>
        </w:numPr>
      </w:pPr>
      <w:r w:rsidRPr="008B2650">
        <w:t>아두이노 ↔ 모바일 간 실시간 채팅</w:t>
      </w:r>
    </w:p>
    <w:p w14:paraId="510E0F87" w14:textId="77777777" w:rsidR="008B2650" w:rsidRPr="008B2650" w:rsidRDefault="008B2650" w:rsidP="008B2650">
      <w:pPr>
        <w:numPr>
          <w:ilvl w:val="0"/>
          <w:numId w:val="12"/>
        </w:numPr>
      </w:pPr>
      <w:r w:rsidRPr="008B2650">
        <w:t>PC Serial ↔ 아두이노 ↔ Bluetooth ↔ 안드로이드</w:t>
      </w:r>
    </w:p>
    <w:p w14:paraId="23769E10" w14:textId="77777777" w:rsidR="008B2650" w:rsidRPr="008B2650" w:rsidRDefault="008B2650" w:rsidP="008B2650">
      <w:pPr>
        <w:rPr>
          <w:b/>
          <w:bCs/>
        </w:rPr>
      </w:pPr>
      <w:r w:rsidRPr="008B2650">
        <w:rPr>
          <w:b/>
          <w:bCs/>
        </w:rPr>
        <w:t>● RF 채팅 예제</w:t>
      </w:r>
    </w:p>
    <w:p w14:paraId="189A947F" w14:textId="77777777" w:rsidR="008B2650" w:rsidRPr="008B2650" w:rsidRDefault="008B2650" w:rsidP="008B2650">
      <w:pPr>
        <w:numPr>
          <w:ilvl w:val="0"/>
          <w:numId w:val="13"/>
        </w:numPr>
      </w:pPr>
      <w:r w:rsidRPr="008B2650">
        <w:t>HC-11 이용한 다중 사용자 채팅</w:t>
      </w:r>
    </w:p>
    <w:p w14:paraId="7D3F86F4" w14:textId="77777777" w:rsidR="008B2650" w:rsidRPr="008B2650" w:rsidRDefault="008B2650" w:rsidP="008B2650">
      <w:pPr>
        <w:numPr>
          <w:ilvl w:val="0"/>
          <w:numId w:val="13"/>
        </w:numPr>
      </w:pPr>
      <w:r w:rsidRPr="008B2650">
        <w:t>Echo 예제 활용, PC 간 메시지 전송</w:t>
      </w:r>
    </w:p>
    <w:p w14:paraId="28E72A96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B265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● 블루투스 예제: Echo 채팅</w:t>
      </w:r>
    </w:p>
    <w:p w14:paraId="47598553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cpp</w:t>
      </w:r>
    </w:p>
    <w:p w14:paraId="505C89E8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복사편집</w:t>
      </w:r>
    </w:p>
    <w:p w14:paraId="0923716F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#include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&lt;SoftwareSerial.h&gt;</w:t>
      </w:r>
    </w:p>
    <w:p w14:paraId="2FC3753C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SoftwareSerial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BTSerial(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2, 3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78754454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5CB39EF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void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setup(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 {</w:t>
      </w:r>
    </w:p>
    <w:p w14:paraId="207A6390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Serial.begin(9600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124A47B5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BTSerial.begin(9600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46ADADAA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0FEC3478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3A58DAC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void 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loop(</w:t>
      </w:r>
      <w:proofErr w:type="gramEnd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 {</w:t>
      </w:r>
    </w:p>
    <w:p w14:paraId="3138F486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if (BTSerial.available())</w:t>
      </w:r>
    </w:p>
    <w:p w14:paraId="71098807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  Serial.write(BTSerial.read()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15B45C19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if (Serial.available())</w:t>
      </w:r>
    </w:p>
    <w:p w14:paraId="433DDFC2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 xml:space="preserve">    BTSerial.write(Serial.read()</w:t>
      </w:r>
      <w:proofErr w:type="gramStart"/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37BDE38D" w14:textId="77777777" w:rsidR="008B2650" w:rsidRPr="008B2650" w:rsidRDefault="008B2650" w:rsidP="008B2650">
      <w:pPr>
        <w:pStyle w:val="a6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8B2650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673FE848" w14:textId="77777777" w:rsidR="008B2650" w:rsidRPr="008B2650" w:rsidRDefault="008B2650" w:rsidP="008B2650">
      <w:pPr>
        <w:rPr>
          <w:rFonts w:hint="eastAsia"/>
        </w:rPr>
      </w:pPr>
    </w:p>
    <w:sectPr w:rsidR="008B2650" w:rsidRPr="008B2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8DD"/>
    <w:multiLevelType w:val="multilevel"/>
    <w:tmpl w:val="52F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3D9A"/>
    <w:multiLevelType w:val="multilevel"/>
    <w:tmpl w:val="20A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7227"/>
    <w:multiLevelType w:val="multilevel"/>
    <w:tmpl w:val="413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F540C"/>
    <w:multiLevelType w:val="multilevel"/>
    <w:tmpl w:val="3DA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82539"/>
    <w:multiLevelType w:val="multilevel"/>
    <w:tmpl w:val="882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01583"/>
    <w:multiLevelType w:val="multilevel"/>
    <w:tmpl w:val="F33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05128"/>
    <w:multiLevelType w:val="multilevel"/>
    <w:tmpl w:val="65A2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206FB"/>
    <w:multiLevelType w:val="multilevel"/>
    <w:tmpl w:val="155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46E32"/>
    <w:multiLevelType w:val="multilevel"/>
    <w:tmpl w:val="7A0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70886"/>
    <w:multiLevelType w:val="multilevel"/>
    <w:tmpl w:val="5922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8184C"/>
    <w:multiLevelType w:val="multilevel"/>
    <w:tmpl w:val="961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D10A7"/>
    <w:multiLevelType w:val="multilevel"/>
    <w:tmpl w:val="1FCA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764AD"/>
    <w:multiLevelType w:val="multilevel"/>
    <w:tmpl w:val="124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516344">
    <w:abstractNumId w:val="12"/>
  </w:num>
  <w:num w:numId="2" w16cid:durableId="148055478">
    <w:abstractNumId w:val="1"/>
  </w:num>
  <w:num w:numId="3" w16cid:durableId="1401752241">
    <w:abstractNumId w:val="10"/>
  </w:num>
  <w:num w:numId="4" w16cid:durableId="1770419918">
    <w:abstractNumId w:val="7"/>
  </w:num>
  <w:num w:numId="5" w16cid:durableId="1052383522">
    <w:abstractNumId w:val="0"/>
  </w:num>
  <w:num w:numId="6" w16cid:durableId="2116056740">
    <w:abstractNumId w:val="6"/>
  </w:num>
  <w:num w:numId="7" w16cid:durableId="810709434">
    <w:abstractNumId w:val="9"/>
  </w:num>
  <w:num w:numId="8" w16cid:durableId="1304390299">
    <w:abstractNumId w:val="8"/>
  </w:num>
  <w:num w:numId="9" w16cid:durableId="1837305086">
    <w:abstractNumId w:val="2"/>
  </w:num>
  <w:num w:numId="10" w16cid:durableId="126818695">
    <w:abstractNumId w:val="5"/>
  </w:num>
  <w:num w:numId="11" w16cid:durableId="1597445207">
    <w:abstractNumId w:val="11"/>
  </w:num>
  <w:num w:numId="12" w16cid:durableId="1110122507">
    <w:abstractNumId w:val="3"/>
  </w:num>
  <w:num w:numId="13" w16cid:durableId="1025638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50"/>
    <w:rsid w:val="000F4595"/>
    <w:rsid w:val="004539D3"/>
    <w:rsid w:val="008B2650"/>
    <w:rsid w:val="008E19CF"/>
    <w:rsid w:val="00AD1D48"/>
    <w:rsid w:val="00D5741E"/>
    <w:rsid w:val="00D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AC62"/>
  <w15:chartTrackingRefBased/>
  <w15:docId w15:val="{EC93FBED-8935-4FB1-8BA0-DAC2AD9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26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2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26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26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26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26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26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26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26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26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B26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8B2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2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2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2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2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26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2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26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2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26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26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26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26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265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8B2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2650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8B2650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8B2650"/>
  </w:style>
  <w:style w:type="character" w:customStyle="1" w:styleId="hljs-keyword">
    <w:name w:val="hljs-keyword"/>
    <w:basedOn w:val="a0"/>
    <w:rsid w:val="008B2650"/>
  </w:style>
  <w:style w:type="character" w:customStyle="1" w:styleId="hljs-string">
    <w:name w:val="hljs-string"/>
    <w:basedOn w:val="a0"/>
    <w:rsid w:val="008B2650"/>
  </w:style>
  <w:style w:type="character" w:customStyle="1" w:styleId="hljs-function">
    <w:name w:val="hljs-function"/>
    <w:basedOn w:val="a0"/>
    <w:rsid w:val="008B2650"/>
  </w:style>
  <w:style w:type="character" w:customStyle="1" w:styleId="hljs-title">
    <w:name w:val="hljs-title"/>
    <w:basedOn w:val="a0"/>
    <w:rsid w:val="008B2650"/>
  </w:style>
  <w:style w:type="character" w:customStyle="1" w:styleId="hljs-params">
    <w:name w:val="hljs-params"/>
    <w:basedOn w:val="a0"/>
    <w:rsid w:val="008B2650"/>
  </w:style>
  <w:style w:type="character" w:customStyle="1" w:styleId="hljs-number">
    <w:name w:val="hljs-number"/>
    <w:basedOn w:val="a0"/>
    <w:rsid w:val="008B2650"/>
  </w:style>
  <w:style w:type="character" w:customStyle="1" w:styleId="hljs-type">
    <w:name w:val="hljs-type"/>
    <w:basedOn w:val="a0"/>
    <w:rsid w:val="008B2650"/>
  </w:style>
  <w:style w:type="character" w:customStyle="1" w:styleId="hljs-builtin">
    <w:name w:val="hljs-built_in"/>
    <w:basedOn w:val="a0"/>
    <w:rsid w:val="008B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1</cp:revision>
  <dcterms:created xsi:type="dcterms:W3CDTF">2025-06-03T05:47:00Z</dcterms:created>
  <dcterms:modified xsi:type="dcterms:W3CDTF">2025-06-03T05:50:00Z</dcterms:modified>
</cp:coreProperties>
</file>